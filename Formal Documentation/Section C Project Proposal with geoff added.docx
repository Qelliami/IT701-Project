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ABF5F" w14:textId="77777777" w:rsidR="00F96D24" w:rsidRDefault="00F96D24">
      <w:pPr>
        <w:rPr>
          <w:sz w:val="40"/>
        </w:rPr>
      </w:pPr>
      <w:r w:rsidRPr="00F96D24">
        <w:rPr>
          <w:sz w:val="40"/>
        </w:rPr>
        <w:t>Section C</w:t>
      </w:r>
    </w:p>
    <w:p w14:paraId="39FC5529" w14:textId="77777777" w:rsidR="00F96D24" w:rsidRDefault="00F96D24">
      <w:pPr>
        <w:rPr>
          <w:sz w:val="40"/>
        </w:rPr>
      </w:pPr>
    </w:p>
    <w:p w14:paraId="205BE1D5" w14:textId="77777777" w:rsidR="00F96D24" w:rsidRDefault="00F96D24">
      <w:pPr>
        <w:rPr>
          <w:sz w:val="24"/>
        </w:rPr>
      </w:pPr>
      <w:r>
        <w:rPr>
          <w:sz w:val="24"/>
        </w:rPr>
        <w:t xml:space="preserve">Client: </w:t>
      </w:r>
      <w:proofErr w:type="spellStart"/>
      <w:r>
        <w:rPr>
          <w:sz w:val="24"/>
        </w:rPr>
        <w:t>EduFuture</w:t>
      </w:r>
      <w:proofErr w:type="spellEnd"/>
      <w:r>
        <w:rPr>
          <w:sz w:val="24"/>
        </w:rPr>
        <w:t xml:space="preserve"> NZ LTD</w:t>
      </w:r>
    </w:p>
    <w:p w14:paraId="7FF37D58" w14:textId="77777777" w:rsidR="00F96D24" w:rsidRDefault="00F96D24">
      <w:pPr>
        <w:rPr>
          <w:sz w:val="24"/>
        </w:rPr>
      </w:pPr>
      <w:r>
        <w:rPr>
          <w:sz w:val="24"/>
        </w:rPr>
        <w:t>Other Stakeholders:</w:t>
      </w:r>
    </w:p>
    <w:p w14:paraId="3B1C986C" w14:textId="77777777" w:rsidR="00F96D24" w:rsidRDefault="00F96D24">
      <w:pPr>
        <w:rPr>
          <w:sz w:val="24"/>
        </w:rPr>
      </w:pPr>
      <w:r>
        <w:rPr>
          <w:sz w:val="24"/>
        </w:rPr>
        <w:t>The Project Team</w:t>
      </w:r>
    </w:p>
    <w:p w14:paraId="53104006" w14:textId="77777777" w:rsidR="00F96D24" w:rsidRDefault="00F96D24">
      <w:pPr>
        <w:rPr>
          <w:sz w:val="24"/>
        </w:rPr>
      </w:pPr>
      <w:r>
        <w:rPr>
          <w:sz w:val="24"/>
        </w:rPr>
        <w:t xml:space="preserve">Project Manager: Liam </w:t>
      </w:r>
      <w:proofErr w:type="spellStart"/>
      <w:r>
        <w:rPr>
          <w:sz w:val="24"/>
        </w:rPr>
        <w:t>Bargh</w:t>
      </w:r>
      <w:proofErr w:type="spellEnd"/>
    </w:p>
    <w:p w14:paraId="31750963" w14:textId="77777777" w:rsidR="00F96D24" w:rsidRDefault="00F96D24">
      <w:pPr>
        <w:rPr>
          <w:sz w:val="24"/>
        </w:rPr>
      </w:pPr>
      <w:r>
        <w:rPr>
          <w:sz w:val="24"/>
        </w:rPr>
        <w:t>Project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D24" w14:paraId="11DC4D32" w14:textId="77777777" w:rsidTr="00F96D24">
        <w:tc>
          <w:tcPr>
            <w:tcW w:w="4508" w:type="dxa"/>
          </w:tcPr>
          <w:p w14:paraId="71F5E152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 xml:space="preserve">Liam </w:t>
            </w:r>
            <w:proofErr w:type="spellStart"/>
            <w:r>
              <w:rPr>
                <w:sz w:val="24"/>
              </w:rPr>
              <w:t>Bargh</w:t>
            </w:r>
            <w:proofErr w:type="spellEnd"/>
          </w:p>
        </w:tc>
        <w:tc>
          <w:tcPr>
            <w:tcW w:w="4508" w:type="dxa"/>
          </w:tcPr>
          <w:p w14:paraId="00D1F623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Documentation, C# Coding, Communication, Level, Asset and Story Development</w:t>
            </w:r>
          </w:p>
        </w:tc>
      </w:tr>
      <w:tr w:rsidR="00F96D24" w14:paraId="3050C8A2" w14:textId="77777777" w:rsidTr="00F96D24">
        <w:tc>
          <w:tcPr>
            <w:tcW w:w="4508" w:type="dxa"/>
          </w:tcPr>
          <w:p w14:paraId="4B8A3EA5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Wade Anderson</w:t>
            </w:r>
          </w:p>
        </w:tc>
        <w:tc>
          <w:tcPr>
            <w:tcW w:w="4508" w:type="dxa"/>
          </w:tcPr>
          <w:p w14:paraId="1192303A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Web Development, Research, C# Coding, Graphics</w:t>
            </w:r>
          </w:p>
        </w:tc>
      </w:tr>
      <w:tr w:rsidR="00F96D24" w14:paraId="20CCF219" w14:textId="77777777" w:rsidTr="00F96D24">
        <w:tc>
          <w:tcPr>
            <w:tcW w:w="4508" w:type="dxa"/>
          </w:tcPr>
          <w:p w14:paraId="262DC519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Jack Kelly</w:t>
            </w:r>
          </w:p>
        </w:tc>
        <w:tc>
          <w:tcPr>
            <w:tcW w:w="4508" w:type="dxa"/>
          </w:tcPr>
          <w:p w14:paraId="44EF062E" w14:textId="77777777" w:rsidR="00F96D24" w:rsidRDefault="00F96D24" w:rsidP="00F96D24">
            <w:pPr>
              <w:rPr>
                <w:sz w:val="24"/>
              </w:rPr>
            </w:pPr>
            <w:r>
              <w:rPr>
                <w:sz w:val="24"/>
              </w:rPr>
              <w:t>C# coding, Documentation, Ability to play Devil’s Advocate, Asset and Story Development</w:t>
            </w:r>
          </w:p>
        </w:tc>
      </w:tr>
      <w:tr w:rsidR="00F96D24" w14:paraId="1B423170" w14:textId="77777777" w:rsidTr="00F96D24">
        <w:tc>
          <w:tcPr>
            <w:tcW w:w="4508" w:type="dxa"/>
          </w:tcPr>
          <w:p w14:paraId="71706552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 xml:space="preserve">Kris </w:t>
            </w:r>
            <w:proofErr w:type="spellStart"/>
            <w:r>
              <w:rPr>
                <w:sz w:val="24"/>
              </w:rPr>
              <w:t>Leatherby</w:t>
            </w:r>
            <w:proofErr w:type="spellEnd"/>
          </w:p>
        </w:tc>
        <w:tc>
          <w:tcPr>
            <w:tcW w:w="4508" w:type="dxa"/>
          </w:tcPr>
          <w:p w14:paraId="7FEBFC7D" w14:textId="77777777" w:rsidR="00F96D24" w:rsidRDefault="00F96D24" w:rsidP="00F96D24">
            <w:pPr>
              <w:rPr>
                <w:sz w:val="24"/>
              </w:rPr>
            </w:pPr>
            <w:r>
              <w:rPr>
                <w:sz w:val="24"/>
              </w:rPr>
              <w:t>C# coding, Development management</w:t>
            </w:r>
          </w:p>
        </w:tc>
      </w:tr>
      <w:tr w:rsidR="00166B2C" w14:paraId="724829E7" w14:textId="77777777" w:rsidTr="00F96D24">
        <w:trPr>
          <w:ins w:id="0" w:author="geoff mcclelland" w:date="2018-03-12T14:05:00Z"/>
        </w:trPr>
        <w:tc>
          <w:tcPr>
            <w:tcW w:w="4508" w:type="dxa"/>
          </w:tcPr>
          <w:p w14:paraId="5229D339" w14:textId="59F8CCA5" w:rsidR="00166B2C" w:rsidRDefault="00166B2C">
            <w:pPr>
              <w:rPr>
                <w:ins w:id="1" w:author="geoff mcclelland" w:date="2018-03-12T14:05:00Z"/>
                <w:sz w:val="24"/>
              </w:rPr>
            </w:pPr>
            <w:ins w:id="2" w:author="geoff mcclelland" w:date="2018-03-12T14:05:00Z">
              <w:r>
                <w:rPr>
                  <w:sz w:val="24"/>
                </w:rPr>
                <w:t>Geoff McClelland</w:t>
              </w:r>
            </w:ins>
          </w:p>
        </w:tc>
        <w:tc>
          <w:tcPr>
            <w:tcW w:w="4508" w:type="dxa"/>
          </w:tcPr>
          <w:p w14:paraId="29991F07" w14:textId="65C1CB49" w:rsidR="00166B2C" w:rsidRDefault="00166B2C" w:rsidP="00F96D24">
            <w:pPr>
              <w:rPr>
                <w:ins w:id="3" w:author="geoff mcclelland" w:date="2018-03-12T14:05:00Z"/>
                <w:sz w:val="24"/>
              </w:rPr>
            </w:pPr>
            <w:ins w:id="4" w:author="geoff mcclelland" w:date="2018-03-12T14:05:00Z">
              <w:r>
                <w:rPr>
                  <w:sz w:val="24"/>
                </w:rPr>
                <w:t>Research,</w:t>
              </w:r>
            </w:ins>
            <w:ins w:id="5" w:author="geoff mcclelland" w:date="2018-03-12T14:06:00Z">
              <w:r>
                <w:rPr>
                  <w:sz w:val="24"/>
                </w:rPr>
                <w:t xml:space="preserve"> Design,</w:t>
              </w:r>
            </w:ins>
            <w:ins w:id="6" w:author="geoff mcclelland" w:date="2018-03-12T14:05:00Z">
              <w:r>
                <w:rPr>
                  <w:sz w:val="24"/>
                </w:rPr>
                <w:t xml:space="preserve"> C# coding</w:t>
              </w:r>
            </w:ins>
          </w:p>
        </w:tc>
      </w:tr>
    </w:tbl>
    <w:p w14:paraId="556F4A10" w14:textId="77777777" w:rsidR="00F96D24" w:rsidRDefault="00F96D24">
      <w:pPr>
        <w:rPr>
          <w:sz w:val="24"/>
        </w:rPr>
      </w:pPr>
    </w:p>
    <w:p w14:paraId="29792061" w14:textId="77777777" w:rsidR="00F96D24" w:rsidRDefault="00F96D24">
      <w:pPr>
        <w:rPr>
          <w:sz w:val="24"/>
        </w:rPr>
      </w:pPr>
      <w:r>
        <w:rPr>
          <w:sz w:val="24"/>
        </w:rPr>
        <w:t>Art and Sound work will be outsourced</w:t>
      </w:r>
      <w:r w:rsidR="00067111">
        <w:rPr>
          <w:sz w:val="24"/>
        </w:rPr>
        <w:t>:</w:t>
      </w:r>
    </w:p>
    <w:p w14:paraId="26DBF78A" w14:textId="77777777" w:rsidR="00F96D24" w:rsidRPr="00067111" w:rsidRDefault="00F96D24" w:rsidP="00067111">
      <w:pPr>
        <w:pStyle w:val="ListParagraph"/>
        <w:numPr>
          <w:ilvl w:val="0"/>
          <w:numId w:val="6"/>
        </w:numPr>
        <w:rPr>
          <w:sz w:val="24"/>
        </w:rPr>
      </w:pPr>
      <w:r w:rsidRPr="00067111">
        <w:rPr>
          <w:sz w:val="24"/>
        </w:rPr>
        <w:t xml:space="preserve">Animation: Ruby </w:t>
      </w:r>
      <w:proofErr w:type="spellStart"/>
      <w:r w:rsidRPr="00067111">
        <w:rPr>
          <w:sz w:val="24"/>
        </w:rPr>
        <w:t>Meades</w:t>
      </w:r>
      <w:proofErr w:type="spellEnd"/>
    </w:p>
    <w:p w14:paraId="5FB43BDA" w14:textId="77777777" w:rsidR="00F96D24" w:rsidRPr="00067111" w:rsidRDefault="00F96D24" w:rsidP="00067111">
      <w:pPr>
        <w:pStyle w:val="ListParagraph"/>
        <w:numPr>
          <w:ilvl w:val="0"/>
          <w:numId w:val="6"/>
        </w:numPr>
        <w:rPr>
          <w:sz w:val="24"/>
        </w:rPr>
      </w:pPr>
      <w:r w:rsidRPr="00067111">
        <w:rPr>
          <w:sz w:val="24"/>
        </w:rPr>
        <w:t>Concept Art: Connor Chamberlain</w:t>
      </w:r>
    </w:p>
    <w:p w14:paraId="2069086B" w14:textId="77777777" w:rsidR="00F96D24" w:rsidRDefault="00F96D24" w:rsidP="00067111">
      <w:pPr>
        <w:pStyle w:val="ListParagraph"/>
        <w:numPr>
          <w:ilvl w:val="0"/>
          <w:numId w:val="6"/>
        </w:numPr>
        <w:rPr>
          <w:sz w:val="24"/>
        </w:rPr>
      </w:pPr>
      <w:r w:rsidRPr="00067111">
        <w:rPr>
          <w:sz w:val="24"/>
        </w:rPr>
        <w:t>Sound: Connor Jacobs, Jimmy Moodie</w:t>
      </w:r>
    </w:p>
    <w:p w14:paraId="7874ABC3" w14:textId="77777777" w:rsidR="00067111" w:rsidRPr="00067111" w:rsidRDefault="00067111" w:rsidP="00067111">
      <w:pPr>
        <w:ind w:left="360"/>
        <w:rPr>
          <w:sz w:val="24"/>
        </w:rPr>
      </w:pPr>
    </w:p>
    <w:p w14:paraId="2EEE4F34" w14:textId="77777777" w:rsidR="00F96D24" w:rsidRDefault="00F96D24">
      <w:pPr>
        <w:rPr>
          <w:sz w:val="24"/>
        </w:rPr>
      </w:pPr>
      <w:r>
        <w:rPr>
          <w:sz w:val="24"/>
        </w:rPr>
        <w:t>Work Units Purposed:</w:t>
      </w:r>
    </w:p>
    <w:p w14:paraId="07613F02" w14:textId="77777777" w:rsidR="00F96D24" w:rsidRPr="00F96D24" w:rsidRDefault="00F96D24">
      <w:pPr>
        <w:rPr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9"/>
        <w:gridCol w:w="1991"/>
        <w:gridCol w:w="2429"/>
        <w:gridCol w:w="1987"/>
      </w:tblGrid>
      <w:tr w:rsidR="00F96D24" w14:paraId="7E72A152" w14:textId="77777777" w:rsidTr="00F96D24">
        <w:tc>
          <w:tcPr>
            <w:tcW w:w="1447" w:type="pct"/>
          </w:tcPr>
          <w:p w14:paraId="38BADD49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Coding Development</w:t>
            </w:r>
          </w:p>
          <w:p w14:paraId="73C7FDC7" w14:textId="77777777" w:rsidR="00F96D24" w:rsidRDefault="00F96D24" w:rsidP="00F96D2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Kris </w:t>
            </w:r>
            <w:proofErr w:type="spellStart"/>
            <w:r>
              <w:rPr>
                <w:sz w:val="24"/>
              </w:rPr>
              <w:t>Leatherby</w:t>
            </w:r>
            <w:proofErr w:type="spellEnd"/>
            <w:r>
              <w:rPr>
                <w:sz w:val="24"/>
              </w:rPr>
              <w:t xml:space="preserve"> (Head Developer)</w:t>
            </w:r>
          </w:p>
          <w:p w14:paraId="6A5D4216" w14:textId="77777777" w:rsidR="00F96D24" w:rsidRDefault="00F96D24" w:rsidP="00F96D24">
            <w:pPr>
              <w:pStyle w:val="ListParagraph"/>
              <w:numPr>
                <w:ilvl w:val="0"/>
                <w:numId w:val="1"/>
              </w:numPr>
              <w:rPr>
                <w:ins w:id="7" w:author="geoff mcclelland" w:date="2018-03-12T14:06:00Z"/>
                <w:sz w:val="24"/>
              </w:rPr>
            </w:pPr>
            <w:r>
              <w:rPr>
                <w:sz w:val="24"/>
              </w:rPr>
              <w:t>Jack Kelly</w:t>
            </w:r>
          </w:p>
          <w:p w14:paraId="5A5FA757" w14:textId="084D0EB2" w:rsidR="00166B2C" w:rsidRPr="00F96D24" w:rsidRDefault="00166B2C" w:rsidP="00F96D2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ins w:id="8" w:author="geoff mcclelland" w:date="2018-03-12T14:06:00Z">
              <w:r>
                <w:rPr>
                  <w:sz w:val="24"/>
                </w:rPr>
                <w:t>Geoff McClelland</w:t>
              </w:r>
            </w:ins>
          </w:p>
        </w:tc>
        <w:tc>
          <w:tcPr>
            <w:tcW w:w="1104" w:type="pct"/>
          </w:tcPr>
          <w:p w14:paraId="22A38BC0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Story Development</w:t>
            </w:r>
          </w:p>
          <w:p w14:paraId="773501BD" w14:textId="77777777" w:rsidR="00F96D24" w:rsidRDefault="00F96D24" w:rsidP="00F96D2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Liam </w:t>
            </w:r>
            <w:proofErr w:type="spellStart"/>
            <w:r>
              <w:rPr>
                <w:sz w:val="24"/>
              </w:rPr>
              <w:t>Bargh</w:t>
            </w:r>
            <w:proofErr w:type="spellEnd"/>
          </w:p>
          <w:p w14:paraId="4790AA51" w14:textId="77777777" w:rsidR="00F96D24" w:rsidRPr="00F96D24" w:rsidRDefault="00F96D24" w:rsidP="00F96D2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Jack Kelly</w:t>
            </w:r>
          </w:p>
        </w:tc>
        <w:tc>
          <w:tcPr>
            <w:tcW w:w="1347" w:type="pct"/>
          </w:tcPr>
          <w:p w14:paraId="13E2CC9B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Research</w:t>
            </w:r>
          </w:p>
          <w:p w14:paraId="7ED00E5A" w14:textId="77777777" w:rsidR="00F96D24" w:rsidRDefault="00F96D24" w:rsidP="00F96D2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Wade Anderson</w:t>
            </w:r>
          </w:p>
          <w:p w14:paraId="0F44F6E8" w14:textId="77777777" w:rsidR="00F96D24" w:rsidRDefault="00F96D24" w:rsidP="00F96D24">
            <w:pPr>
              <w:pStyle w:val="ListParagraph"/>
              <w:numPr>
                <w:ilvl w:val="0"/>
                <w:numId w:val="3"/>
              </w:numPr>
              <w:rPr>
                <w:ins w:id="9" w:author="geoff mcclelland" w:date="2018-03-12T14:06:00Z"/>
                <w:sz w:val="24"/>
              </w:rPr>
            </w:pPr>
            <w:r>
              <w:rPr>
                <w:sz w:val="24"/>
              </w:rPr>
              <w:t xml:space="preserve">Liam </w:t>
            </w:r>
            <w:proofErr w:type="spellStart"/>
            <w:r>
              <w:rPr>
                <w:sz w:val="24"/>
              </w:rPr>
              <w:t>Bargh</w:t>
            </w:r>
            <w:proofErr w:type="spellEnd"/>
          </w:p>
          <w:p w14:paraId="0EC38DCE" w14:textId="773AF80C" w:rsidR="00166B2C" w:rsidRPr="00F96D24" w:rsidRDefault="00166B2C" w:rsidP="00F96D2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ins w:id="10" w:author="geoff mcclelland" w:date="2018-03-12T14:06:00Z">
              <w:r>
                <w:rPr>
                  <w:sz w:val="24"/>
                </w:rPr>
                <w:t>Geoff Mc</w:t>
              </w:r>
            </w:ins>
            <w:ins w:id="11" w:author="geoff mcclelland" w:date="2018-03-12T14:07:00Z">
              <w:r>
                <w:rPr>
                  <w:sz w:val="24"/>
                </w:rPr>
                <w:t>Clelland</w:t>
              </w:r>
            </w:ins>
            <w:bookmarkStart w:id="12" w:name="_GoBack"/>
            <w:bookmarkEnd w:id="12"/>
          </w:p>
        </w:tc>
        <w:tc>
          <w:tcPr>
            <w:tcW w:w="1103" w:type="pct"/>
          </w:tcPr>
          <w:p w14:paraId="7F23DC18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Level Development</w:t>
            </w:r>
          </w:p>
          <w:p w14:paraId="1DBF70C5" w14:textId="77777777" w:rsidR="00F96D24" w:rsidRDefault="00F96D24" w:rsidP="00F96D24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Liam </w:t>
            </w:r>
            <w:proofErr w:type="spellStart"/>
            <w:r>
              <w:rPr>
                <w:sz w:val="24"/>
              </w:rPr>
              <w:t>Bargh</w:t>
            </w:r>
            <w:proofErr w:type="spellEnd"/>
          </w:p>
          <w:p w14:paraId="5455E658" w14:textId="77777777" w:rsidR="00F96D24" w:rsidRPr="00F96D24" w:rsidRDefault="00F96D24" w:rsidP="00F96D24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Wade Anderson</w:t>
            </w:r>
          </w:p>
        </w:tc>
      </w:tr>
      <w:tr w:rsidR="00F96D24" w14:paraId="33BCC80E" w14:textId="77777777" w:rsidTr="00F96D24">
        <w:tc>
          <w:tcPr>
            <w:tcW w:w="1447" w:type="pct"/>
          </w:tcPr>
          <w:p w14:paraId="0EA3C173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Testing</w:t>
            </w:r>
          </w:p>
          <w:p w14:paraId="3B411997" w14:textId="77777777" w:rsidR="00F96D24" w:rsidRDefault="00F96D24" w:rsidP="00F96D2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Kris </w:t>
            </w:r>
            <w:proofErr w:type="spellStart"/>
            <w:r>
              <w:rPr>
                <w:sz w:val="24"/>
              </w:rPr>
              <w:t>Leatherby</w:t>
            </w:r>
            <w:proofErr w:type="spellEnd"/>
          </w:p>
          <w:p w14:paraId="4B7F9444" w14:textId="77777777" w:rsidR="00F96D24" w:rsidRDefault="00F96D24" w:rsidP="00F96D2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Jack Kelly</w:t>
            </w:r>
          </w:p>
          <w:p w14:paraId="7867C972" w14:textId="77777777" w:rsidR="00F96D24" w:rsidRDefault="00F96D24" w:rsidP="00F96D2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Wade Anderson</w:t>
            </w:r>
          </w:p>
          <w:p w14:paraId="40A804F6" w14:textId="0F397339" w:rsidR="00F96D24" w:rsidRDefault="00F96D24" w:rsidP="00F96D24">
            <w:pPr>
              <w:pStyle w:val="ListParagraph"/>
              <w:numPr>
                <w:ilvl w:val="0"/>
                <w:numId w:val="5"/>
              </w:numPr>
              <w:rPr>
                <w:ins w:id="13" w:author="geoff mcclelland" w:date="2018-03-12T14:06:00Z"/>
                <w:sz w:val="24"/>
              </w:rPr>
            </w:pPr>
            <w:r>
              <w:rPr>
                <w:sz w:val="24"/>
              </w:rPr>
              <w:t xml:space="preserve">Liam </w:t>
            </w:r>
            <w:proofErr w:type="spellStart"/>
            <w:r>
              <w:rPr>
                <w:sz w:val="24"/>
              </w:rPr>
              <w:t>Bargh</w:t>
            </w:r>
            <w:proofErr w:type="spellEnd"/>
          </w:p>
          <w:p w14:paraId="2A05F9CC" w14:textId="41DD37E5" w:rsidR="00166B2C" w:rsidRDefault="00166B2C" w:rsidP="00F96D2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ins w:id="14" w:author="geoff mcclelland" w:date="2018-03-12T14:06:00Z">
              <w:r>
                <w:rPr>
                  <w:sz w:val="24"/>
                </w:rPr>
                <w:lastRenderedPageBreak/>
                <w:t>Geoff McClelland</w:t>
              </w:r>
            </w:ins>
          </w:p>
          <w:p w14:paraId="08D33699" w14:textId="77777777" w:rsidR="00F96D24" w:rsidRPr="00F96D24" w:rsidRDefault="00F96D24" w:rsidP="00F96D2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External Testing will be sought with verification from the Ethics Committee</w:t>
            </w:r>
          </w:p>
        </w:tc>
        <w:tc>
          <w:tcPr>
            <w:tcW w:w="1104" w:type="pct"/>
          </w:tcPr>
          <w:p w14:paraId="29E24E45" w14:textId="77777777" w:rsidR="00F96D24" w:rsidRDefault="00F96D24">
            <w:pPr>
              <w:rPr>
                <w:sz w:val="24"/>
              </w:rPr>
            </w:pPr>
          </w:p>
        </w:tc>
        <w:tc>
          <w:tcPr>
            <w:tcW w:w="1347" w:type="pct"/>
          </w:tcPr>
          <w:p w14:paraId="69E179DE" w14:textId="77777777" w:rsidR="00F96D24" w:rsidRDefault="00F96D24">
            <w:pPr>
              <w:rPr>
                <w:sz w:val="24"/>
              </w:rPr>
            </w:pPr>
          </w:p>
        </w:tc>
        <w:tc>
          <w:tcPr>
            <w:tcW w:w="1103" w:type="pct"/>
          </w:tcPr>
          <w:p w14:paraId="0A0D1A76" w14:textId="77777777" w:rsidR="00F96D24" w:rsidRDefault="00F96D24">
            <w:pPr>
              <w:rPr>
                <w:sz w:val="24"/>
              </w:rPr>
            </w:pPr>
          </w:p>
        </w:tc>
      </w:tr>
    </w:tbl>
    <w:p w14:paraId="6C539AD9" w14:textId="0EAC3E6A" w:rsidR="00F96D24" w:rsidRDefault="00F96D24">
      <w:pPr>
        <w:rPr>
          <w:sz w:val="24"/>
        </w:rPr>
      </w:pPr>
    </w:p>
    <w:p w14:paraId="00E3176B" w14:textId="5AD145D4" w:rsidR="0014138C" w:rsidRDefault="0014138C">
      <w:pPr>
        <w:rPr>
          <w:b/>
          <w:sz w:val="28"/>
        </w:rPr>
      </w:pPr>
      <w:r w:rsidRPr="0014138C">
        <w:rPr>
          <w:b/>
          <w:sz w:val="28"/>
        </w:rPr>
        <w:t>Information Requirements</w:t>
      </w:r>
    </w:p>
    <w:p w14:paraId="2970AF7B" w14:textId="48E4D31C" w:rsidR="0011519B" w:rsidRDefault="0011519B">
      <w:pPr>
        <w:rPr>
          <w:sz w:val="28"/>
        </w:rPr>
      </w:pPr>
      <w:r>
        <w:rPr>
          <w:sz w:val="28"/>
        </w:rPr>
        <w:t>Team Meetings will be held twice a week Monday 3pm-3:30pm and Friday 1pm-1:30pm</w:t>
      </w:r>
    </w:p>
    <w:p w14:paraId="0D83B9C2" w14:textId="3B30D419" w:rsidR="0011519B" w:rsidRPr="0014138C" w:rsidRDefault="0011519B">
      <w:pPr>
        <w:rPr>
          <w:b/>
          <w:sz w:val="28"/>
        </w:rPr>
      </w:pPr>
      <w:r>
        <w:rPr>
          <w:sz w:val="28"/>
        </w:rPr>
        <w:t>All Files will be stored in GitHub Repository’s to ensure all files</w:t>
      </w:r>
    </w:p>
    <w:sectPr w:rsidR="0011519B" w:rsidRPr="0014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8268F"/>
    <w:multiLevelType w:val="hybridMultilevel"/>
    <w:tmpl w:val="DBFC0F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08"/>
    <w:multiLevelType w:val="hybridMultilevel"/>
    <w:tmpl w:val="2C96BB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47A03"/>
    <w:multiLevelType w:val="hybridMultilevel"/>
    <w:tmpl w:val="45EE07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62F8B"/>
    <w:multiLevelType w:val="hybridMultilevel"/>
    <w:tmpl w:val="4F3AD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34297"/>
    <w:multiLevelType w:val="hybridMultilevel"/>
    <w:tmpl w:val="CD1650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42BCE"/>
    <w:multiLevelType w:val="hybridMultilevel"/>
    <w:tmpl w:val="82765B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ff mcclelland">
    <w15:presenceInfo w15:providerId="Windows Live" w15:userId="c9b760f4f7f215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24"/>
    <w:rsid w:val="00067111"/>
    <w:rsid w:val="0011519B"/>
    <w:rsid w:val="0014138C"/>
    <w:rsid w:val="00166B2C"/>
    <w:rsid w:val="004E7B49"/>
    <w:rsid w:val="00AA6648"/>
    <w:rsid w:val="00F9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EE43"/>
  <w15:chartTrackingRefBased/>
  <w15:docId w15:val="{030D2653-F783-48A9-8F2B-870B5B11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Liam.Bargh</dc:creator>
  <cp:keywords/>
  <dc:description/>
  <cp:lastModifiedBy>geoff mcclelland</cp:lastModifiedBy>
  <cp:revision>3</cp:revision>
  <dcterms:created xsi:type="dcterms:W3CDTF">2018-02-18T21:50:00Z</dcterms:created>
  <dcterms:modified xsi:type="dcterms:W3CDTF">2018-03-12T01:14:00Z</dcterms:modified>
</cp:coreProperties>
</file>